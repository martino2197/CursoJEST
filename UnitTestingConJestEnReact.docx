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813541" w:rsidP="00813541">
      <w:pPr>
        <w:pStyle w:val="Puesto"/>
      </w:pPr>
      <w:r>
        <w:t>Curso de Unit Testing con Jest en React</w:t>
      </w:r>
    </w:p>
    <w:p w:rsidR="00194DF6" w:rsidRDefault="00813541">
      <w:pPr>
        <w:pStyle w:val="Ttulo1"/>
      </w:pPr>
      <w:r w:rsidRPr="00813541">
        <w:t>¿Qué es un Test? ¿Qué tipos de Test Existen? Jest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¿Qué es un test?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Como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developers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tenemos que garantizar que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escrito cumpla con ciertos requisitos/expectativas. Esto lo hacemos por medio de una prueba (test).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Esto nos asegura: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cumple con el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standar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>.</w:t>
      </w:r>
    </w:p>
    <w:p w:rsidR="00813541" w:rsidRPr="00813541" w:rsidRDefault="00813541" w:rsidP="00813541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Enviamos a producción sin errores.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Tipos de pruebas</w:t>
      </w:r>
    </w:p>
    <w:p w:rsidR="00813541" w:rsidRPr="00813541" w:rsidRDefault="00813541" w:rsidP="008135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Debemos tener en cuenta que existen dos tipos de pruebas: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Funcionales.</w:t>
      </w:r>
    </w:p>
    <w:p w:rsidR="00813541" w:rsidRPr="00813541" w:rsidRDefault="00813541" w:rsidP="00813541">
      <w:pPr>
        <w:numPr>
          <w:ilvl w:val="1"/>
          <w:numId w:val="20"/>
        </w:numPr>
        <w:shd w:val="clear" w:color="auto" w:fill="FFFFFF"/>
        <w:spacing w:before="0" w:after="0" w:line="240" w:lineRule="auto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 xml:space="preserve">Pruebas Unitarias.- Se prueban pequeñas partes de nuestro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codigo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asegurandonos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así que cumplen con lo que se desea. (En una </w:t>
      </w:r>
      <w:proofErr w:type="spellStart"/>
      <w:proofErr w:type="gramStart"/>
      <w:r w:rsidRPr="00813541">
        <w:rPr>
          <w:rFonts w:ascii="Arial" w:hAnsi="Arial" w:cs="Arial"/>
          <w:color w:val="4A4A4A"/>
          <w:sz w:val="21"/>
          <w:szCs w:val="21"/>
        </w:rPr>
        <w:t>pagina</w:t>
      </w:r>
      <w:proofErr w:type="spellEnd"/>
      <w:proofErr w:type="gramEnd"/>
      <w:r w:rsidRPr="00813541">
        <w:rPr>
          <w:rFonts w:ascii="Arial" w:hAnsi="Arial" w:cs="Arial"/>
          <w:color w:val="4A4A4A"/>
          <w:sz w:val="21"/>
          <w:szCs w:val="21"/>
        </w:rPr>
        <w:t xml:space="preserve"> web las pruebas se traducen a probar cada sección de la </w:t>
      </w:r>
      <w:r w:rsidRPr="00813541">
        <w:rPr>
          <w:rFonts w:ascii="Arial" w:hAnsi="Arial" w:cs="Arial"/>
          <w:color w:val="4A4A4A"/>
          <w:sz w:val="21"/>
          <w:szCs w:val="21"/>
        </w:rPr>
        <w:t>página</w:t>
      </w:r>
      <w:r w:rsidRPr="00813541">
        <w:rPr>
          <w:rFonts w:ascii="Arial" w:hAnsi="Arial" w:cs="Arial"/>
          <w:color w:val="4A4A4A"/>
          <w:sz w:val="21"/>
          <w:szCs w:val="21"/>
        </w:rPr>
        <w:t xml:space="preserve"> y todas las interacciones en ellas).</w:t>
      </w:r>
    </w:p>
    <w:p w:rsidR="00813541" w:rsidRPr="00813541" w:rsidRDefault="00813541" w:rsidP="00813541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No funcionales.</w:t>
      </w:r>
    </w:p>
    <w:p w:rsidR="00813541" w:rsidRPr="00813541" w:rsidRDefault="00813541" w:rsidP="00813541">
      <w:pPr>
        <w:pStyle w:val="Ttulo2"/>
        <w:shd w:val="clear" w:color="auto" w:fill="FFFFFF"/>
        <w:spacing w:before="0"/>
        <w:jc w:val="both"/>
        <w:rPr>
          <w:rFonts w:ascii="Arial" w:hAnsi="Arial" w:cs="Arial"/>
          <w:color w:val="4A4A4A"/>
          <w:sz w:val="21"/>
          <w:szCs w:val="21"/>
        </w:rPr>
      </w:pPr>
      <w:r w:rsidRPr="00813541">
        <w:rPr>
          <w:rFonts w:ascii="Arial" w:hAnsi="Arial" w:cs="Arial"/>
          <w:color w:val="4A4A4A"/>
          <w:sz w:val="21"/>
          <w:szCs w:val="21"/>
        </w:rPr>
        <w:t>Jest</w:t>
      </w:r>
    </w:p>
    <w:p w:rsidR="004E1AED" w:rsidRDefault="00813541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hyperlink r:id="rId11" w:tgtFrame="_blank" w:history="1">
        <w:proofErr w:type="spellStart"/>
        <w:r w:rsidRPr="00813541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Jest</w:t>
        </w:r>
        <w:proofErr w:type="spellEnd"/>
      </w:hyperlink>
      <w:r w:rsidRPr="00813541">
        <w:rPr>
          <w:rFonts w:ascii="Arial" w:hAnsi="Arial" w:cs="Arial"/>
          <w:color w:val="4A4A4A"/>
          <w:sz w:val="21"/>
          <w:szCs w:val="21"/>
        </w:rPr>
        <w:t xml:space="preserve"> es un </w:t>
      </w:r>
      <w:proofErr w:type="spellStart"/>
      <w:r w:rsidRPr="00813541">
        <w:rPr>
          <w:rFonts w:ascii="Arial" w:hAnsi="Arial" w:cs="Arial"/>
          <w:color w:val="4A4A4A"/>
          <w:sz w:val="21"/>
          <w:szCs w:val="21"/>
        </w:rPr>
        <w:t>framework</w:t>
      </w:r>
      <w:proofErr w:type="spellEnd"/>
      <w:r w:rsidRPr="00813541">
        <w:rPr>
          <w:rFonts w:ascii="Arial" w:hAnsi="Arial" w:cs="Arial"/>
          <w:color w:val="4A4A4A"/>
          <w:sz w:val="21"/>
          <w:szCs w:val="21"/>
        </w:rPr>
        <w:t xml:space="preserve"> de JavaScript para pruebas.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Coverage</w:t>
      </w:r>
      <w:proofErr w:type="spellEnd"/>
      <w:r w:rsidRPr="00471650">
        <w:rPr>
          <w:rFonts w:ascii="Arial" w:hAnsi="Arial" w:cs="Arial"/>
          <w:color w:val="4A4A4A"/>
          <w:sz w:val="21"/>
          <w:szCs w:val="21"/>
          <w:shd w:val="clear" w:color="auto" w:fill="FFFFFF"/>
        </w:rPr>
        <w:t>: Esta herramienta nos permite que tanto estamos probando de nuestro proyecto y generar un reporte que nosotros podamos analizar a detalle y ver que nos falta por probar en nuestros proyectos.</w:t>
      </w:r>
    </w:p>
    <w:p w:rsid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0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 xml:space="preserve">Son pruebas que se realizan para testear que la funcionalidad del producto sea correcta, es decir, pasarle datos de entrada y recibir los de salida esperados. Hay varios tipos, están las pruebas unitarias,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smoke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 xml:space="preserve"> test, </w:t>
      </w:r>
      <w:proofErr w:type="spellStart"/>
      <w:r w:rsidRPr="00471650">
        <w:rPr>
          <w:rFonts w:ascii="Arial" w:hAnsi="Arial" w:cs="Arial"/>
          <w:color w:val="4A4A4A"/>
          <w:sz w:val="21"/>
          <w:szCs w:val="21"/>
        </w:rPr>
        <w:t>sanity</w:t>
      </w:r>
      <w:proofErr w:type="spellEnd"/>
      <w:r w:rsidRPr="00471650">
        <w:rPr>
          <w:rFonts w:ascii="Arial" w:hAnsi="Arial" w:cs="Arial"/>
          <w:color w:val="4A4A4A"/>
          <w:sz w:val="21"/>
          <w:szCs w:val="21"/>
        </w:rPr>
        <w:t>, etc.</w:t>
      </w: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</w:p>
    <w:p w:rsidR="00471650" w:rsidRPr="00471650" w:rsidRDefault="00471650" w:rsidP="004716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ins w:id="1" w:author="Unknown">
        <w:r w:rsidRPr="00471650">
          <w:rPr>
            <w:rStyle w:val="Textoennegrita"/>
            <w:rFonts w:ascii="Arial" w:eastAsiaTheme="majorEastAsia" w:hAnsi="Arial" w:cs="Arial"/>
            <w:color w:val="4A4A4A"/>
            <w:sz w:val="21"/>
            <w:szCs w:val="21"/>
          </w:rPr>
          <w:t>Pruebas no funcionales:</w:t>
        </w:r>
      </w:ins>
      <w:r w:rsidRPr="00471650">
        <w:rPr>
          <w:rFonts w:ascii="Arial" w:hAnsi="Arial" w:cs="Arial"/>
          <w:color w:val="4A4A4A"/>
          <w:sz w:val="21"/>
          <w:szCs w:val="21"/>
        </w:rPr>
        <w:br/>
        <w:t>Con estas testeamos todo lo que no influye a la funcionalidad del producto, como por ejemplo, la accesibilidad, configuración, de rendimiento, entre otras.</w:t>
      </w:r>
    </w:p>
    <w:p w:rsidR="00471650" w:rsidRDefault="00471650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813541">
      <w:pPr>
        <w:rPr>
          <w:lang w:val="es-MX"/>
        </w:rPr>
      </w:pPr>
    </w:p>
    <w:p w:rsidR="00612D19" w:rsidRDefault="00612D19" w:rsidP="00612D19">
      <w:pPr>
        <w:pStyle w:val="Ttulo1"/>
      </w:pPr>
      <w:r w:rsidRPr="00612D19">
        <w:lastRenderedPageBreak/>
        <w:t>Preparación del entorno con Jest</w:t>
      </w:r>
    </w:p>
    <w:p w:rsid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Escribimos en la terminal el siguiente comando: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proofErr w:type="spellStart"/>
      <w:proofErr w:type="gramStart"/>
      <w:r w:rsidRPr="00612D19">
        <w:rPr>
          <w:rStyle w:val="CdigoHTML"/>
          <w:color w:val="FFFFFF"/>
          <w:szCs w:val="22"/>
        </w:rPr>
        <w:t>npm</w:t>
      </w:r>
      <w:proofErr w:type="spellEnd"/>
      <w:proofErr w:type="gramEnd"/>
      <w:r w:rsidRPr="00612D19">
        <w:rPr>
          <w:rStyle w:val="CdigoHTML"/>
          <w:color w:val="FFFFFF"/>
          <w:szCs w:val="22"/>
        </w:rPr>
        <w:t xml:space="preserve"> </w:t>
      </w:r>
      <w:proofErr w:type="spellStart"/>
      <w:r w:rsidRPr="00612D19">
        <w:rPr>
          <w:rStyle w:val="CdigoHTML"/>
          <w:color w:val="FFFFFF"/>
          <w:szCs w:val="22"/>
        </w:rPr>
        <w:t>install</w:t>
      </w:r>
      <w:proofErr w:type="spellEnd"/>
      <w:r w:rsidRPr="00612D19">
        <w:rPr>
          <w:rStyle w:val="CdigoHTML"/>
          <w:color w:val="FFFFFF"/>
          <w:szCs w:val="22"/>
        </w:rPr>
        <w:t xml:space="preserve"> -D </w:t>
      </w:r>
      <w:proofErr w:type="spellStart"/>
      <w:r w:rsidRPr="00612D19">
        <w:rPr>
          <w:rStyle w:val="CdigoHTML"/>
          <w:color w:val="FFFFFF"/>
          <w:szCs w:val="22"/>
        </w:rPr>
        <w:t>jest</w:t>
      </w:r>
      <w:proofErr w:type="spellEnd"/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-D es lo mismo que --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save-dev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.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Ambos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flags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 xml:space="preserve"> guardan la dependencia como una de desarrollo.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Trabajando con los basicos de Jest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Vamos a estar trabajando con la función “test”, esta recibe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Un </w:t>
      </w:r>
      <w:proofErr w:type="spellStart"/>
      <w:r w:rsidRPr="00612D19">
        <w:rPr>
          <w:rFonts w:ascii="Arial" w:hAnsi="Arial" w:cs="Arial"/>
          <w:color w:val="4A4A4A"/>
        </w:rPr>
        <w:t>string</w:t>
      </w:r>
      <w:proofErr w:type="spellEnd"/>
      <w:r w:rsidRPr="00612D19">
        <w:rPr>
          <w:rFonts w:ascii="Arial" w:hAnsi="Arial" w:cs="Arial"/>
          <w:color w:val="4A4A4A"/>
        </w:rPr>
        <w:t xml:space="preserve"> que describe lo que va a pasar.</w:t>
      </w:r>
    </w:p>
    <w:p w:rsidR="00612D19" w:rsidRPr="00612D19" w:rsidRDefault="00612D19" w:rsidP="00612D19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Función </w:t>
      </w:r>
      <w:proofErr w:type="spellStart"/>
      <w:r w:rsidRPr="00612D19">
        <w:rPr>
          <w:rFonts w:ascii="Arial" w:hAnsi="Arial" w:cs="Arial"/>
          <w:color w:val="4A4A4A"/>
        </w:rPr>
        <w:t>anonima</w:t>
      </w:r>
      <w:proofErr w:type="spellEnd"/>
      <w:r w:rsidRPr="00612D19">
        <w:rPr>
          <w:rFonts w:ascii="Arial" w:hAnsi="Arial" w:cs="Arial"/>
          <w:color w:val="4A4A4A"/>
        </w:rPr>
        <w:t xml:space="preserve"> en la cual viene lo que se va a probar.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La función expect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Contiene dos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parametros</w:t>
      </w:r>
      <w:proofErr w:type="spellEnd"/>
      <w:r w:rsidRPr="00612D19">
        <w:rPr>
          <w:rFonts w:ascii="Arial" w:hAnsi="Arial" w:cs="Arial"/>
          <w:color w:val="4A4A4A"/>
          <w:sz w:val="22"/>
          <w:szCs w:val="22"/>
        </w:rPr>
        <w:t>: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>Valor de entrada.</w:t>
      </w:r>
    </w:p>
    <w:p w:rsidR="00612D19" w:rsidRPr="00612D19" w:rsidRDefault="00612D19" w:rsidP="00612D19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</w:rPr>
      </w:pPr>
      <w:r w:rsidRPr="00612D19">
        <w:rPr>
          <w:rFonts w:ascii="Arial" w:hAnsi="Arial" w:cs="Arial"/>
          <w:color w:val="4A4A4A"/>
        </w:rPr>
        <w:t xml:space="preserve">Con lo que el primer </w:t>
      </w:r>
      <w:proofErr w:type="spellStart"/>
      <w:r w:rsidRPr="00612D19">
        <w:rPr>
          <w:rFonts w:ascii="Arial" w:hAnsi="Arial" w:cs="Arial"/>
          <w:color w:val="4A4A4A"/>
        </w:rPr>
        <w:t>parametro</w:t>
      </w:r>
      <w:proofErr w:type="spellEnd"/>
      <w:r w:rsidRPr="00612D19">
        <w:rPr>
          <w:rFonts w:ascii="Arial" w:hAnsi="Arial" w:cs="Arial"/>
          <w:color w:val="4A4A4A"/>
        </w:rPr>
        <w:t xml:space="preserve"> va a ser comparado.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spellStart"/>
      <w:proofErr w:type="gramStart"/>
      <w:r w:rsidRPr="00612D19">
        <w:rPr>
          <w:rStyle w:val="hljs-keyword"/>
          <w:b/>
          <w:bCs/>
          <w:color w:val="F92672"/>
          <w:szCs w:val="22"/>
          <w:lang w:val="en-US"/>
        </w:rPr>
        <w:t>const</w:t>
      </w:r>
      <w:proofErr w:type="spellEnd"/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text = </w:t>
      </w:r>
      <w:r w:rsidRPr="00612D19">
        <w:rPr>
          <w:rStyle w:val="hljs-string"/>
          <w:color w:val="A6E22E"/>
          <w:szCs w:val="22"/>
          <w:lang w:val="en-US"/>
        </w:rPr>
        <w:t>"I´m Ironman"</w:t>
      </w:r>
      <w:r w:rsidRPr="00612D19">
        <w:rPr>
          <w:rStyle w:val="CdigoHTML"/>
          <w:color w:val="FFFFFF"/>
          <w:szCs w:val="22"/>
          <w:lang w:val="en-US"/>
        </w:rPr>
        <w:t>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proofErr w:type="gramStart"/>
      <w:r w:rsidRPr="00612D19">
        <w:rPr>
          <w:rStyle w:val="CdigoHTML"/>
          <w:color w:val="FFFFFF"/>
          <w:szCs w:val="22"/>
          <w:lang w:val="en-US"/>
        </w:rPr>
        <w:t>test(</w:t>
      </w:r>
      <w:proofErr w:type="gramEnd"/>
      <w:r w:rsidRPr="00612D19">
        <w:rPr>
          <w:rStyle w:val="hljs-string"/>
          <w:color w:val="A6E22E"/>
          <w:szCs w:val="22"/>
          <w:lang w:val="en-US"/>
        </w:rPr>
        <w:t>"It should has the word Ironman"</w:t>
      </w:r>
      <w:r w:rsidRPr="00612D19">
        <w:rPr>
          <w:rStyle w:val="CdigoHTML"/>
          <w:color w:val="FFFFFF"/>
          <w:szCs w:val="22"/>
          <w:lang w:val="en-US"/>
        </w:rPr>
        <w:t>, () =&gt;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  <w:lang w:val="en-US"/>
        </w:rPr>
        <w:t xml:space="preserve">  </w:t>
      </w:r>
      <w:proofErr w:type="spellStart"/>
      <w:proofErr w:type="gramStart"/>
      <w:r w:rsidRPr="00612D19">
        <w:rPr>
          <w:rStyle w:val="CdigoHTML"/>
          <w:color w:val="FFFFFF"/>
          <w:szCs w:val="22"/>
        </w:rPr>
        <w:t>expect</w:t>
      </w:r>
      <w:proofErr w:type="spellEnd"/>
      <w:r w:rsidRPr="00612D19">
        <w:rPr>
          <w:rStyle w:val="CdigoHTML"/>
          <w:color w:val="FFFFFF"/>
          <w:szCs w:val="22"/>
        </w:rPr>
        <w:t>(</w:t>
      </w:r>
      <w:proofErr w:type="spellStart"/>
      <w:proofErr w:type="gramEnd"/>
      <w:r w:rsidRPr="00612D19">
        <w:rPr>
          <w:rStyle w:val="CdigoHTML"/>
          <w:color w:val="FFFFFF"/>
          <w:szCs w:val="22"/>
        </w:rPr>
        <w:t>text</w:t>
      </w:r>
      <w:proofErr w:type="spellEnd"/>
      <w:r w:rsidRPr="00612D19">
        <w:rPr>
          <w:rStyle w:val="CdigoHTML"/>
          <w:color w:val="FFFFFF"/>
          <w:szCs w:val="22"/>
        </w:rPr>
        <w:t>).</w:t>
      </w:r>
      <w:proofErr w:type="spellStart"/>
      <w:r w:rsidRPr="00612D19">
        <w:rPr>
          <w:rStyle w:val="CdigoHTML"/>
          <w:color w:val="FFFFFF"/>
          <w:szCs w:val="22"/>
        </w:rPr>
        <w:t>toMatch</w:t>
      </w:r>
      <w:proofErr w:type="spellEnd"/>
      <w:r w:rsidRPr="00612D19">
        <w:rPr>
          <w:rStyle w:val="CdigoHTML"/>
          <w:color w:val="FFFFFF"/>
          <w:szCs w:val="22"/>
        </w:rPr>
        <w:t>(</w:t>
      </w:r>
      <w:r w:rsidRPr="00612D19">
        <w:rPr>
          <w:rStyle w:val="hljs-regexp"/>
          <w:color w:val="BF79DB"/>
          <w:szCs w:val="22"/>
        </w:rPr>
        <w:t>/</w:t>
      </w:r>
      <w:proofErr w:type="spellStart"/>
      <w:r w:rsidRPr="00612D19">
        <w:rPr>
          <w:rStyle w:val="hljs-regexp"/>
          <w:color w:val="BF79DB"/>
          <w:szCs w:val="22"/>
        </w:rPr>
        <w:t>Ironman</w:t>
      </w:r>
      <w:proofErr w:type="spellEnd"/>
      <w:r w:rsidRPr="00612D19">
        <w:rPr>
          <w:rStyle w:val="hljs-regexp"/>
          <w:color w:val="BF79DB"/>
          <w:szCs w:val="22"/>
        </w:rPr>
        <w:t>/</w:t>
      </w:r>
      <w:r w:rsidRPr="00612D19">
        <w:rPr>
          <w:rStyle w:val="CdigoHTML"/>
          <w:color w:val="FFFFFF"/>
          <w:szCs w:val="22"/>
        </w:rPr>
        <w:t>);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</w:rPr>
      </w:pPr>
      <w:r w:rsidRPr="00612D19">
        <w:rPr>
          <w:rStyle w:val="CdigoHTML"/>
          <w:color w:val="FFFFFF"/>
          <w:szCs w:val="22"/>
        </w:rPr>
        <w:t>});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>Código listo para hacer test</w:t>
      </w:r>
    </w:p>
    <w:p w:rsidR="00612D19" w:rsidRPr="00612D19" w:rsidRDefault="00612D19" w:rsidP="00612D1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2"/>
          <w:szCs w:val="22"/>
        </w:rPr>
      </w:pPr>
      <w:r w:rsidRPr="00612D19">
        <w:rPr>
          <w:rFonts w:ascii="Arial" w:hAnsi="Arial" w:cs="Arial"/>
          <w:color w:val="4A4A4A"/>
          <w:sz w:val="22"/>
          <w:szCs w:val="22"/>
        </w:rPr>
        <w:t xml:space="preserve">Ahora para hacer test de nuestro código tenemos que correr el comando test, para eso se tiene que armar en nuestro </w:t>
      </w:r>
      <w:proofErr w:type="spellStart"/>
      <w:r w:rsidRPr="00612D19">
        <w:rPr>
          <w:rFonts w:ascii="Arial" w:hAnsi="Arial" w:cs="Arial"/>
          <w:color w:val="4A4A4A"/>
          <w:sz w:val="22"/>
          <w:szCs w:val="22"/>
        </w:rPr>
        <w:t>package.json</w:t>
      </w:r>
      <w:proofErr w:type="spellEnd"/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scripts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{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"</w:t>
      </w:r>
      <w:proofErr w:type="gramStart"/>
      <w:r w:rsidRPr="00612D19">
        <w:rPr>
          <w:rStyle w:val="CdigoHTML"/>
          <w:color w:val="FFFFFF"/>
          <w:szCs w:val="22"/>
          <w:lang w:val="en-US"/>
        </w:rPr>
        <w:t>test</w:t>
      </w:r>
      <w:proofErr w:type="gramEnd"/>
      <w:r w:rsidRPr="00612D19">
        <w:rPr>
          <w:rStyle w:val="CdigoHTML"/>
          <w:color w:val="FFFFFF"/>
          <w:szCs w:val="22"/>
          <w:lang w:val="en-US"/>
        </w:rPr>
        <w:t>": "jest"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},</w:t>
      </w:r>
    </w:p>
    <w:p w:rsidR="00612D19" w:rsidRPr="00612D19" w:rsidRDefault="00612D19" w:rsidP="00612D19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lang w:val="en-US"/>
        </w:rPr>
      </w:pPr>
      <w:r w:rsidRPr="00612D19">
        <w:rPr>
          <w:rFonts w:ascii="Arial" w:hAnsi="Arial" w:cs="Arial"/>
          <w:color w:val="4A4A4A"/>
          <w:lang w:val="en-US"/>
        </w:rPr>
        <w:t>Output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 xml:space="preserve">PASS </w:t>
      </w:r>
      <w:proofErr w:type="spellStart"/>
      <w:r w:rsidRPr="00612D19">
        <w:rPr>
          <w:rStyle w:val="CdigoHTML"/>
          <w:color w:val="FFFFFF"/>
          <w:szCs w:val="22"/>
          <w:lang w:val="en-US"/>
        </w:rPr>
        <w:t>src</w:t>
      </w:r>
      <w:proofErr w:type="spellEnd"/>
      <w:r w:rsidRPr="00612D19">
        <w:rPr>
          <w:rStyle w:val="CdigoHTML"/>
          <w:color w:val="FFFFFF"/>
          <w:szCs w:val="22"/>
          <w:lang w:val="en-US"/>
        </w:rPr>
        <w:t>/</w:t>
      </w:r>
      <w:r w:rsidRPr="00612D19">
        <w:rPr>
          <w:rStyle w:val="hljs-strong"/>
          <w:color w:val="F92672"/>
          <w:szCs w:val="22"/>
          <w:lang w:val="en-US"/>
        </w:rPr>
        <w:t>**test**</w:t>
      </w:r>
      <w:r w:rsidRPr="00612D19">
        <w:rPr>
          <w:rStyle w:val="CdigoHTML"/>
          <w:color w:val="FFFFFF"/>
          <w:szCs w:val="22"/>
          <w:lang w:val="en-US"/>
        </w:rPr>
        <w:t>/global.test.js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rFonts w:ascii="Segoe UI Symbol" w:hAnsi="Segoe UI Symbol" w:cs="Segoe UI Symbol"/>
          <w:color w:val="FFFFFF"/>
          <w:szCs w:val="22"/>
          <w:lang w:val="en-US"/>
        </w:rPr>
        <w:t>✓</w:t>
      </w:r>
      <w:r w:rsidRPr="00612D19">
        <w:rPr>
          <w:rStyle w:val="CdigoHTML"/>
          <w:color w:val="FFFFFF"/>
          <w:szCs w:val="22"/>
          <w:lang w:val="en-US"/>
        </w:rPr>
        <w:t xml:space="preserve"> </w:t>
      </w:r>
      <w:proofErr w:type="gramStart"/>
      <w:r w:rsidRPr="00612D19">
        <w:rPr>
          <w:rStyle w:val="CdigoHTML"/>
          <w:color w:val="FFFFFF"/>
          <w:szCs w:val="22"/>
          <w:lang w:val="en-US"/>
        </w:rPr>
        <w:t>It</w:t>
      </w:r>
      <w:proofErr w:type="gramEnd"/>
      <w:r w:rsidRPr="00612D19">
        <w:rPr>
          <w:rStyle w:val="CdigoHTML"/>
          <w:color w:val="FFFFFF"/>
          <w:szCs w:val="22"/>
          <w:lang w:val="en-US"/>
        </w:rPr>
        <w:t xml:space="preserve"> should has the word Ironman (4ms)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 Suites: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Tests: 1 passed, 1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Snapshots: 0 total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Style w:val="CdigoHTML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Time: 1.663s</w:t>
      </w:r>
    </w:p>
    <w:p w:rsidR="00612D19" w:rsidRPr="00612D19" w:rsidRDefault="00612D19" w:rsidP="00612D19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Cs w:val="22"/>
          <w:lang w:val="en-US"/>
        </w:rPr>
      </w:pPr>
      <w:r w:rsidRPr="00612D19">
        <w:rPr>
          <w:rStyle w:val="CdigoHTML"/>
          <w:color w:val="FFFFFF"/>
          <w:szCs w:val="22"/>
          <w:lang w:val="en-US"/>
        </w:rPr>
        <w:t>Ran all test suites.</w:t>
      </w:r>
    </w:p>
    <w:p w:rsidR="00612D19" w:rsidRDefault="00612D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813541">
      <w:pPr>
        <w:rPr>
          <w:lang w:val="en-US"/>
        </w:rPr>
      </w:pPr>
    </w:p>
    <w:p w:rsidR="00225219" w:rsidRDefault="00225219" w:rsidP="00225219">
      <w:pPr>
        <w:pStyle w:val="Ttulo1"/>
      </w:pPr>
      <w:r w:rsidRPr="00225219">
        <w:lastRenderedPageBreak/>
        <w:t>Implementando pruebas para Boolean y Array</w:t>
      </w:r>
    </w:p>
    <w:p w:rsidR="00225219" w:rsidRDefault="00225219" w:rsidP="00EB4695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156200" cy="4000500"/>
            <wp:effectExtent l="0" t="0" r="6350" b="0"/>
            <wp:docPr id="2" name="Imagen 2" descr="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6117" r="5045" b="6285"/>
                    <a:stretch/>
                  </pic:blipFill>
                  <pic:spPr bwMode="auto">
                    <a:xfrm>
                      <a:off x="0" y="0"/>
                      <a:ext cx="5157223" cy="4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Usamos pruebas unitarias para mejorar la calidad del código en nuestros desarrollos.</w:t>
      </w:r>
      <w:r>
        <w:rPr>
          <w:rFonts w:ascii="Arial" w:hAnsi="Arial" w:cs="Arial"/>
          <w:color w:val="4A4A4A"/>
          <w:sz w:val="21"/>
          <w:szCs w:val="21"/>
        </w:rPr>
        <w:br/>
        <w:t>Es necesario ya que nos permite ver cosas que no vemos en el momento en el que se desarrolla.</w:t>
      </w:r>
      <w:r>
        <w:rPr>
          <w:rFonts w:ascii="Arial" w:hAnsi="Arial" w:cs="Arial"/>
          <w:color w:val="4A4A4A"/>
          <w:sz w:val="21"/>
          <w:szCs w:val="21"/>
        </w:rPr>
        <w:br/>
        <w:t xml:space="preserve">Es bueno usar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sin embargo </w:t>
      </w:r>
      <w:r>
        <w:rPr>
          <w:rFonts w:ascii="Arial" w:hAnsi="Arial" w:cs="Arial"/>
          <w:color w:val="4A4A4A"/>
          <w:sz w:val="21"/>
          <w:szCs w:val="21"/>
        </w:rPr>
        <w:t>también</w:t>
      </w:r>
      <w:r>
        <w:rPr>
          <w:rFonts w:ascii="Arial" w:hAnsi="Arial" w:cs="Arial"/>
          <w:color w:val="4A4A4A"/>
          <w:sz w:val="21"/>
          <w:szCs w:val="21"/>
        </w:rPr>
        <w:t xml:space="preserve"> podemos aplicarle pruebas para cubrir cosas que no vemos al desarrollar una funcionalidad.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Por </w:t>
      </w:r>
      <w:r>
        <w:rPr>
          <w:rFonts w:ascii="Arial" w:hAnsi="Arial" w:cs="Arial"/>
          <w:color w:val="4A4A4A"/>
          <w:sz w:val="21"/>
          <w:szCs w:val="21"/>
        </w:rPr>
        <w:t>ejemplo:</w:t>
      </w:r>
    </w:p>
    <w:p w:rsidR="00225219" w:rsidRDefault="00225219" w:rsidP="002252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En este video podemos conocer como probar un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callback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, números, booleanos y arreglos </w:t>
      </w:r>
      <w:r>
        <w:rPr>
          <w:rFonts w:ascii="Arial" w:hAnsi="Arial" w:cs="Arial"/>
          <w:color w:val="4A4A4A"/>
          <w:sz w:val="21"/>
          <w:szCs w:val="21"/>
        </w:rPr>
        <w:t>también</w:t>
      </w:r>
      <w:r>
        <w:rPr>
          <w:rFonts w:ascii="Arial" w:hAnsi="Arial" w:cs="Arial"/>
          <w:color w:val="4A4A4A"/>
          <w:sz w:val="21"/>
          <w:szCs w:val="21"/>
        </w:rPr>
        <w:t>.</w:t>
      </w:r>
    </w:p>
    <w:p w:rsidR="00225219" w:rsidRDefault="00225219" w:rsidP="00813541">
      <w:pPr>
        <w:rPr>
          <w:lang w:val="es-MX"/>
        </w:rPr>
      </w:pPr>
    </w:p>
    <w:p w:rsidR="00225219" w:rsidRPr="00225219" w:rsidRDefault="00225219" w:rsidP="0022521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Me hice la misma pregunta cuando comencé a trabajar formalmente, aunque utilizamos otra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suit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pruebas, es tedioso después de agregar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feature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tener que hacer las pruebas también o viceversa. Con el tiempo me di cuenta que aunque quita tiempo te da muchas ventajas, por ejemplo: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Después de modificar código o agregar una nueva característica, corres lo test y estos te ayudan a comprobar que no rompiste alguna otra funcionalidad, así que te sientes más tranquilo.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Por otro lado si tienes algún servicio de integración continua, que por ejemplo corra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cada vez que alguien del equipo cree un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pull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request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y que bloquee el PR y no habilite a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mergeo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hasta que no pasen los test o cumpla con el test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covegare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acordado por el equipo, te estarás asegurando de introducir menos bugs.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Aunque a veces pueden ser una arma de doble filo, cuando no se testea lo que se debe testear, y resulta que por ejemplo ante algún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minimo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cambio en la estructura del código más no en su lógica de negocio tengas que cambiar todos los </w:t>
      </w:r>
      <w:proofErr w:type="spellStart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tests</w:t>
      </w:r>
      <w:proofErr w:type="spellEnd"/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</w:t>
      </w:r>
    </w:p>
    <w:p w:rsidR="00225219" w:rsidRPr="00225219" w:rsidRDefault="00225219" w:rsidP="00225219">
      <w:pPr>
        <w:numPr>
          <w:ilvl w:val="0"/>
          <w:numId w:val="23"/>
        </w:numPr>
        <w:shd w:val="clear" w:color="auto" w:fill="FFFFFF"/>
        <w:spacing w:before="0" w:after="0" w:line="240" w:lineRule="auto"/>
        <w:ind w:left="0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22521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 definitiva agregar test a tu proyecto suma seguridad en que tu código hace lo que necesitas.</w:t>
      </w:r>
    </w:p>
    <w:p w:rsidR="00225219" w:rsidRDefault="00225219" w:rsidP="00813541">
      <w:pPr>
        <w:rPr>
          <w:lang w:val="es-MX"/>
        </w:rPr>
      </w:pPr>
    </w:p>
    <w:p w:rsidR="00734B7F" w:rsidRDefault="00734B7F" w:rsidP="00813541">
      <w:pPr>
        <w:rPr>
          <w:lang w:val="es-MX"/>
        </w:rPr>
      </w:pPr>
    </w:p>
    <w:p w:rsidR="00734B7F" w:rsidRDefault="00734B7F" w:rsidP="00813541">
      <w:pPr>
        <w:rPr>
          <w:lang w:val="es-MX"/>
        </w:rPr>
      </w:pPr>
    </w:p>
    <w:p w:rsidR="00734B7F" w:rsidRPr="00734B7F" w:rsidRDefault="00734B7F" w:rsidP="00734B7F">
      <w:pPr>
        <w:pStyle w:val="Ttulo1"/>
      </w:pPr>
      <w:r w:rsidRPr="00734B7F">
        <w:lastRenderedPageBreak/>
        <w:t>Implementando pruebas a promesas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Probando promesas .</w:t>
      </w: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then</w:t>
      </w:r>
      <w:proofErr w:type="spellEnd"/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test(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Probar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una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promesa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', ()=&gt; 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return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reverseString2('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hola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.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then(</w:t>
      </w:r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string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=&gt; 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    </w:t>
      </w: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expect(</w:t>
      </w:r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n-US" w:eastAsia="es-MX"/>
        </w:rPr>
        <w:t>string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).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toBe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aloh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    })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})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n-US" w:eastAsia="es-MX"/>
        </w:rPr>
      </w:pP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Probando</w:t>
      </w:r>
      <w:proofErr w:type="spellEnd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>promesa</w:t>
      </w:r>
      <w:proofErr w:type="spellEnd"/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n-US" w:eastAsia="es-MX"/>
        </w:rPr>
        <w:t xml:space="preserve"> await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test(</w:t>
      </w:r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Probar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async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/await', 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async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()=&gt;{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const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string = await reverseString2('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hola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</w:t>
      </w:r>
      <w:r w:rsidRPr="00734B7F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expect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</w:t>
      </w:r>
      <w:proofErr w:type="spellStart"/>
      <w:proofErr w:type="gramEnd"/>
      <w:r w:rsidRPr="00734B7F">
        <w:rPr>
          <w:rFonts w:ascii="Courier New" w:eastAsia="Times New Roman" w:hAnsi="Courier New" w:cs="Courier New"/>
          <w:color w:val="F92672"/>
          <w:sz w:val="20"/>
          <w:szCs w:val="20"/>
          <w:lang w:val="es-MX" w:eastAsia="es-MX"/>
        </w:rPr>
        <w:t>string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).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toBe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('</w:t>
      </w:r>
      <w:proofErr w:type="spell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aloh</w:t>
      </w:r>
      <w:proofErr w:type="spell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')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})</w:t>
      </w:r>
    </w:p>
    <w:p w:rsidR="00734B7F" w:rsidRPr="00734B7F" w:rsidRDefault="00734B7F" w:rsidP="00734B7F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0"/>
          <w:lang w:val="es-MX" w:eastAsia="es-MX"/>
        </w:rPr>
      </w:pPr>
      <w:r w:rsidRPr="00734B7F">
        <w:rPr>
          <w:rFonts w:ascii="Arial" w:eastAsia="Times New Roman" w:hAnsi="Arial" w:cs="Arial"/>
          <w:b/>
          <w:bCs/>
          <w:color w:val="4A4A4A"/>
          <w:sz w:val="20"/>
          <w:szCs w:val="20"/>
          <w:lang w:val="es-MX" w:eastAsia="es-MX"/>
        </w:rPr>
        <w:t>Correr algo antes y después de nuestras pruebas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afterEach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Despues</w:t>
      </w:r>
      <w:proofErr w:type="spellEnd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 xml:space="preserve"> de cada prueba'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afterAll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</w:t>
      </w:r>
      <w:proofErr w:type="spellStart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Despues</w:t>
      </w:r>
      <w:proofErr w:type="spellEnd"/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 xml:space="preserve"> de todas las pruebas'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beforeEach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'antes de cada prueba'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Pr="00734B7F" w:rsidRDefault="00734B7F" w:rsidP="00734B7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proofErr w:type="gramStart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beforeAll</w:t>
      </w:r>
      <w:proofErr w:type="spellEnd"/>
      <w:proofErr w:type="gramEnd"/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( () =&gt; 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console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.log(</w:t>
      </w:r>
      <w:r w:rsidRPr="00734B7F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'antes de todas las pruebas'</w:t>
      </w:r>
      <w:r w:rsidRPr="00734B7F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) );</w:t>
      </w:r>
    </w:p>
    <w:p w:rsidR="00734B7F" w:rsidRDefault="00734B7F" w:rsidP="00813541">
      <w:pPr>
        <w:rPr>
          <w:lang w:val="es-MX"/>
        </w:rPr>
      </w:pPr>
    </w:p>
    <w:p w:rsidR="00A435B3" w:rsidRDefault="00A435B3" w:rsidP="00813541">
      <w:pPr>
        <w:rPr>
          <w:lang w:val="es-MX"/>
        </w:rPr>
      </w:pPr>
    </w:p>
    <w:p w:rsidR="00A435B3" w:rsidRDefault="00A435B3" w:rsidP="00813541">
      <w:pPr>
        <w:rPr>
          <w:lang w:val="es-MX"/>
        </w:rPr>
      </w:pPr>
    </w:p>
    <w:p w:rsidR="001977DD" w:rsidRDefault="001977DD" w:rsidP="00813541">
      <w:pPr>
        <w:rPr>
          <w:lang w:val="es-MX"/>
        </w:rPr>
      </w:pPr>
    </w:p>
    <w:p w:rsidR="00A435B3" w:rsidRPr="00957729" w:rsidRDefault="00A435B3" w:rsidP="00A435B3">
      <w:pPr>
        <w:pStyle w:val="Ttulo1"/>
        <w:rPr>
          <w:lang w:val="en-US"/>
        </w:rPr>
      </w:pPr>
      <w:r w:rsidRPr="00957729">
        <w:rPr>
          <w:lang w:val="en-US"/>
        </w:rPr>
        <w:t>WATCH Y COVERAGE</w:t>
      </w:r>
    </w:p>
    <w:p w:rsidR="00A435B3" w:rsidRPr="00957729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957729">
        <w:rPr>
          <w:rFonts w:ascii="Arial" w:hAnsi="Arial" w:cs="Arial"/>
          <w:color w:val="4A4A4A"/>
          <w:lang w:val="en-US"/>
        </w:rPr>
        <w:t>index.js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videogames = [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</w:t>
      </w:r>
      <w:proofErr w:type="spellStart"/>
      <w:r w:rsidRPr="00A435B3">
        <w:rPr>
          <w:rStyle w:val="hljs-string"/>
          <w:color w:val="A6E22E"/>
          <w:lang w:val="en-US"/>
        </w:rPr>
        <w:t>Sekiro</w:t>
      </w:r>
      <w:proofErr w:type="spell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"Call of Duty"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"Death Stranding"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"Gears 5"</w:t>
      </w:r>
      <w:r w:rsidRPr="00A435B3">
        <w:rPr>
          <w:rStyle w:val="CdigoHTML"/>
          <w:color w:val="FFFFFF"/>
          <w:lang w:val="en-US"/>
        </w:rPr>
        <w:t>,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"Devil May Cry"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>];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</w:t>
      </w:r>
      <w:proofErr w:type="spellEnd"/>
      <w:r w:rsidRPr="00A435B3">
        <w:rPr>
          <w:rStyle w:val="CdigoHTML"/>
          <w:color w:val="FFFFFF"/>
          <w:lang w:val="en-US"/>
        </w:rPr>
        <w:t xml:space="preserve"> =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string = videogames[</w:t>
      </w:r>
      <w:proofErr w:type="spellStart"/>
      <w:r w:rsidRPr="00A435B3">
        <w:rPr>
          <w:rStyle w:val="hljs-builtin"/>
          <w:color w:val="A6E22E"/>
          <w:lang w:val="en-US"/>
        </w:rPr>
        <w:t>Math</w:t>
      </w:r>
      <w:r w:rsidRPr="00A435B3">
        <w:rPr>
          <w:rStyle w:val="CdigoHTML"/>
          <w:color w:val="FFFFFF"/>
          <w:lang w:val="en-US"/>
        </w:rPr>
        <w:t>.floor</w:t>
      </w:r>
      <w:proofErr w:type="spellEnd"/>
      <w:r w:rsidRPr="00A435B3">
        <w:rPr>
          <w:rStyle w:val="CdigoHTML"/>
          <w:color w:val="FFFFFF"/>
          <w:lang w:val="en-US"/>
        </w:rPr>
        <w:t>(</w:t>
      </w:r>
      <w:proofErr w:type="spellStart"/>
      <w:r w:rsidRPr="00A435B3">
        <w:rPr>
          <w:rStyle w:val="hljs-builtin"/>
          <w:color w:val="A6E22E"/>
          <w:lang w:val="en-US"/>
        </w:rPr>
        <w:t>Math</w:t>
      </w:r>
      <w:r w:rsidRPr="00A435B3">
        <w:rPr>
          <w:rStyle w:val="CdigoHTML"/>
          <w:color w:val="FFFFFF"/>
          <w:lang w:val="en-US"/>
        </w:rPr>
        <w:t>.random</w:t>
      </w:r>
      <w:proofErr w:type="spellEnd"/>
      <w:r w:rsidRPr="00A435B3">
        <w:rPr>
          <w:rStyle w:val="CdigoHTML"/>
          <w:color w:val="FFFFFF"/>
          <w:lang w:val="en-US"/>
        </w:rPr>
        <w:t xml:space="preserve">() * </w:t>
      </w:r>
      <w:proofErr w:type="spellStart"/>
      <w:r w:rsidRPr="00A435B3">
        <w:rPr>
          <w:rStyle w:val="CdigoHTML"/>
          <w:color w:val="FFFFFF"/>
          <w:lang w:val="en-US"/>
        </w:rPr>
        <w:t>videogames.length</w:t>
      </w:r>
      <w:proofErr w:type="spellEnd"/>
      <w:r w:rsidRPr="00A435B3">
        <w:rPr>
          <w:rStyle w:val="CdigoHTML"/>
          <w:color w:val="FFFFFF"/>
          <w:lang w:val="en-US"/>
        </w:rPr>
        <w:t>)];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spellStart"/>
      <w:proofErr w:type="gramStart"/>
      <w:r>
        <w:rPr>
          <w:rStyle w:val="hljs-keyword"/>
          <w:b/>
          <w:bCs/>
          <w:color w:val="F92672"/>
        </w:rPr>
        <w:t>return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string</w:t>
      </w:r>
      <w:proofErr w:type="spellEnd"/>
      <w:r>
        <w:rPr>
          <w:rStyle w:val="CdigoHTML"/>
          <w:color w:val="FFFFFF"/>
        </w:rPr>
        <w:t>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>};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r w:rsidRPr="00A435B3">
        <w:rPr>
          <w:rStyle w:val="hljs-builtin"/>
          <w:color w:val="A6E22E"/>
          <w:lang w:val="en-US"/>
        </w:rPr>
        <w:t>module</w:t>
      </w:r>
      <w:r w:rsidRPr="00A435B3">
        <w:rPr>
          <w:rStyle w:val="CdigoHTML"/>
          <w:color w:val="FFFFFF"/>
          <w:lang w:val="en-US"/>
        </w:rPr>
        <w:t>.exports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proofErr w:type="spellStart"/>
      <w:r w:rsidRPr="00A435B3">
        <w:rPr>
          <w:rStyle w:val="CdigoHTML"/>
          <w:color w:val="FFFFFF"/>
          <w:lang w:val="en-US"/>
        </w:rPr>
        <w:t>randomString</w:t>
      </w:r>
      <w:proofErr w:type="spellEnd"/>
      <w:r w:rsidRPr="00A435B3">
        <w:rPr>
          <w:rStyle w:val="CdigoHTML"/>
          <w:color w:val="FFFFFF"/>
          <w:lang w:val="en-US"/>
        </w:rPr>
        <w:t>;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A435B3">
        <w:rPr>
          <w:rFonts w:ascii="Arial" w:hAnsi="Arial" w:cs="Arial"/>
          <w:color w:val="4A4A4A"/>
          <w:lang w:val="en-US"/>
        </w:rPr>
        <w:t>index.test.js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r w:rsidRPr="00A435B3">
        <w:rPr>
          <w:rStyle w:val="hljs-builtin"/>
          <w:color w:val="A6E22E"/>
          <w:lang w:val="en-US"/>
        </w:rPr>
        <w:t>require</w:t>
      </w:r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"../index"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"It should return a string"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hljs-keyword"/>
          <w:b/>
          <w:bCs/>
          <w:color w:val="F92672"/>
          <w:lang w:val="en-US"/>
        </w:rPr>
        <w:t>typeof</w:t>
      </w:r>
      <w:proofErr w:type="spell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toBe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"string"</w:t>
      </w:r>
      <w:r w:rsidRPr="00A435B3">
        <w:rPr>
          <w:rStyle w:val="CdigoHTML"/>
          <w:color w:val="FFFFFF"/>
          <w:lang w:val="en-US"/>
        </w:rPr>
        <w:t>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Haciendo uso de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podemos hacer test a un solo archivo, esto lo hacemos con el siguiente comando: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jest</w:t>
      </w:r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src</w:t>
      </w:r>
      <w:proofErr w:type="spellEnd"/>
      <w:r w:rsidRPr="00A435B3">
        <w:rPr>
          <w:rStyle w:val="CdigoHTML"/>
          <w:color w:val="FFFFFF"/>
          <w:lang w:val="en-US"/>
        </w:rPr>
        <w:t>/__</w:t>
      </w:r>
      <w:r w:rsidRPr="00A435B3">
        <w:rPr>
          <w:rStyle w:val="hljs-builtin"/>
          <w:color w:val="A6E22E"/>
          <w:lang w:val="en-US"/>
        </w:rPr>
        <w:t>test</w:t>
      </w:r>
      <w:r w:rsidRPr="00A435B3">
        <w:rPr>
          <w:rStyle w:val="CdigoHTML"/>
          <w:color w:val="FFFFFF"/>
          <w:lang w:val="en-US"/>
        </w:rPr>
        <w:t>__/index.test.js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Para evitar errores tenemos que instalar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de forma global.</w:t>
      </w:r>
      <w:r>
        <w:rPr>
          <w:rFonts w:ascii="Arial" w:hAnsi="Arial" w:cs="Arial"/>
          <w:color w:val="4A4A4A"/>
        </w:rPr>
        <w:br/>
        <w:t>En Mac seria: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proofErr w:type="gramStart"/>
      <w:r>
        <w:rPr>
          <w:rStyle w:val="CdigoHTML"/>
          <w:color w:val="FFFFFF"/>
        </w:rPr>
        <w:lastRenderedPageBreak/>
        <w:t>sudo</w:t>
      </w:r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npm</w:t>
      </w:r>
      <w:proofErr w:type="spellEnd"/>
      <w:r>
        <w:rPr>
          <w:rStyle w:val="CdigoHTML"/>
          <w:color w:val="FFFFFF"/>
        </w:rPr>
        <w:t xml:space="preserve"> i -g </w:t>
      </w:r>
      <w:proofErr w:type="spellStart"/>
      <w:r>
        <w:rPr>
          <w:rStyle w:val="CdigoHTML"/>
          <w:color w:val="FFFFFF"/>
        </w:rPr>
        <w:t>jest</w:t>
      </w:r>
      <w:proofErr w:type="spellEnd"/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 describe creamos un suite en el cual podemos correr muchos test y mantenerlos mejor organizados.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r w:rsidRPr="00A435B3">
        <w:rPr>
          <w:rFonts w:ascii="Arial" w:hAnsi="Arial" w:cs="Arial"/>
          <w:color w:val="4A4A4A"/>
          <w:lang w:val="en-US"/>
        </w:rPr>
        <w:t>index.test.js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spellStart"/>
      <w:proofErr w:type="gramStart"/>
      <w:r w:rsidRPr="00A435B3">
        <w:rPr>
          <w:rStyle w:val="hljs-keyword"/>
          <w:b/>
          <w:bCs/>
          <w:color w:val="F92672"/>
          <w:lang w:val="en-US"/>
        </w:rPr>
        <w:t>const</w:t>
      </w:r>
      <w:proofErr w:type="spellEnd"/>
      <w:proofErr w:type="gram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 xml:space="preserve"> = </w:t>
      </w:r>
      <w:r w:rsidRPr="00A435B3">
        <w:rPr>
          <w:rStyle w:val="hljs-builtin"/>
          <w:color w:val="A6E22E"/>
          <w:lang w:val="en-US"/>
        </w:rPr>
        <w:t>require</w:t>
      </w:r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"../index"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proofErr w:type="gramStart"/>
      <w:r w:rsidRPr="00A435B3">
        <w:rPr>
          <w:rStyle w:val="CdigoHTML"/>
          <w:color w:val="FFFFFF"/>
          <w:lang w:val="en-US"/>
        </w:rPr>
        <w:t>describe(</w:t>
      </w:r>
      <w:proofErr w:type="gramEnd"/>
      <w:r w:rsidRPr="00A435B3">
        <w:rPr>
          <w:rStyle w:val="hljs-string"/>
          <w:color w:val="A6E22E"/>
          <w:lang w:val="en-US"/>
        </w:rPr>
        <w:t xml:space="preserve">"Test </w:t>
      </w:r>
      <w:proofErr w:type="spellStart"/>
      <w:r w:rsidRPr="00A435B3">
        <w:rPr>
          <w:rStyle w:val="hljs-string"/>
          <w:color w:val="A6E22E"/>
          <w:lang w:val="en-US"/>
        </w:rPr>
        <w:t>randomString</w:t>
      </w:r>
      <w:proofErr w:type="spellEnd"/>
      <w:r w:rsidRPr="00A435B3">
        <w:rPr>
          <w:rStyle w:val="hljs-string"/>
          <w:color w:val="A6E22E"/>
          <w:lang w:val="en-US"/>
        </w:rPr>
        <w:t xml:space="preserve"> function"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"It should return a string"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hljs-keyword"/>
          <w:b/>
          <w:bCs/>
          <w:color w:val="F92672"/>
          <w:lang w:val="en-US"/>
        </w:rPr>
        <w:t>typeof</w:t>
      </w:r>
      <w:proofErr w:type="spellEnd"/>
      <w:r w:rsidRPr="00A435B3">
        <w:rPr>
          <w:rStyle w:val="CdigoHTML"/>
          <w:color w:val="FFFFFF"/>
          <w:lang w:val="en-US"/>
        </w:rPr>
        <w:t xml:space="preserve"> </w:t>
      </w:r>
      <w:proofErr w:type="spellStart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toBe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string"/>
          <w:color w:val="A6E22E"/>
          <w:lang w:val="en-US"/>
        </w:rPr>
        <w:t>"string"</w:t>
      </w:r>
      <w:r w:rsidRPr="00A435B3">
        <w:rPr>
          <w:rStyle w:val="CdigoHTML"/>
          <w:color w:val="FFFFFF"/>
          <w:lang w:val="en-US"/>
        </w:rPr>
        <w:t>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});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proofErr w:type="gramStart"/>
      <w:r w:rsidRPr="00A435B3">
        <w:rPr>
          <w:rStyle w:val="CdigoHTML"/>
          <w:color w:val="FFFFFF"/>
          <w:lang w:val="en-US"/>
        </w:rPr>
        <w:t>test(</w:t>
      </w:r>
      <w:proofErr w:type="gramEnd"/>
      <w:r w:rsidRPr="00A435B3">
        <w:rPr>
          <w:rStyle w:val="hljs-string"/>
          <w:color w:val="A6E22E"/>
          <w:lang w:val="en-US"/>
        </w:rPr>
        <w:t>"Check if a videogame does not exits"</w:t>
      </w:r>
      <w:r w:rsidRPr="00A435B3">
        <w:rPr>
          <w:rStyle w:val="CdigoHTML"/>
          <w:color w:val="FFFFFF"/>
          <w:lang w:val="en-US"/>
        </w:rPr>
        <w:t>, () =&gt;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  </w:t>
      </w:r>
      <w:proofErr w:type="gramStart"/>
      <w:r w:rsidRPr="00A435B3">
        <w:rPr>
          <w:rStyle w:val="CdigoHTML"/>
          <w:color w:val="FFFFFF"/>
          <w:lang w:val="en-US"/>
        </w:rPr>
        <w:t>expect(</w:t>
      </w:r>
      <w:proofErr w:type="spellStart"/>
      <w:proofErr w:type="gramEnd"/>
      <w:r w:rsidRPr="00A435B3">
        <w:rPr>
          <w:rStyle w:val="CdigoHTML"/>
          <w:color w:val="FFFFFF"/>
          <w:lang w:val="en-US"/>
        </w:rPr>
        <w:t>randomStrings</w:t>
      </w:r>
      <w:proofErr w:type="spellEnd"/>
      <w:r w:rsidRPr="00A435B3">
        <w:rPr>
          <w:rStyle w:val="CdigoHTML"/>
          <w:color w:val="FFFFFF"/>
          <w:lang w:val="en-US"/>
        </w:rPr>
        <w:t>()).</w:t>
      </w:r>
      <w:proofErr w:type="spellStart"/>
      <w:r w:rsidRPr="00A435B3">
        <w:rPr>
          <w:rStyle w:val="CdigoHTML"/>
          <w:color w:val="FFFFFF"/>
          <w:lang w:val="en-US"/>
        </w:rPr>
        <w:t>not.toMatch</w:t>
      </w:r>
      <w:proofErr w:type="spellEnd"/>
      <w:r w:rsidRPr="00A435B3">
        <w:rPr>
          <w:rStyle w:val="CdigoHTML"/>
          <w:color w:val="FFFFFF"/>
          <w:lang w:val="en-US"/>
        </w:rPr>
        <w:t>(</w:t>
      </w:r>
      <w:r w:rsidRPr="00A435B3">
        <w:rPr>
          <w:rStyle w:val="hljs-regexp"/>
          <w:color w:val="BF79DB"/>
          <w:lang w:val="en-US"/>
        </w:rPr>
        <w:t>/Halo/</w:t>
      </w:r>
      <w:r w:rsidRPr="00A435B3">
        <w:rPr>
          <w:rStyle w:val="CdigoHTML"/>
          <w:color w:val="FFFFFF"/>
          <w:lang w:val="en-US"/>
        </w:rPr>
        <w:t>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});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Hasta ahora hemos corrido nuestros test </w:t>
      </w:r>
      <w:proofErr w:type="spellStart"/>
      <w:r>
        <w:rPr>
          <w:rFonts w:ascii="Arial" w:hAnsi="Arial" w:cs="Arial"/>
          <w:color w:val="4A4A4A"/>
        </w:rPr>
        <w:t>despues</w:t>
      </w:r>
      <w:proofErr w:type="spellEnd"/>
      <w:r>
        <w:rPr>
          <w:rFonts w:ascii="Arial" w:hAnsi="Arial" w:cs="Arial"/>
          <w:color w:val="4A4A4A"/>
        </w:rPr>
        <w:t xml:space="preserve"> de cada cambio, esto no tiene </w:t>
      </w:r>
      <w:proofErr w:type="spellStart"/>
      <w:r>
        <w:rPr>
          <w:rFonts w:ascii="Arial" w:hAnsi="Arial" w:cs="Arial"/>
          <w:color w:val="4A4A4A"/>
        </w:rPr>
        <w:t>por que</w:t>
      </w:r>
      <w:proofErr w:type="spellEnd"/>
      <w:r>
        <w:rPr>
          <w:rFonts w:ascii="Arial" w:hAnsi="Arial" w:cs="Arial"/>
          <w:color w:val="4A4A4A"/>
        </w:rPr>
        <w:t xml:space="preserve"> ser así, </w:t>
      </w:r>
      <w:proofErr w:type="spellStart"/>
      <w:r>
        <w:rPr>
          <w:rFonts w:ascii="Arial" w:hAnsi="Arial" w:cs="Arial"/>
          <w:color w:val="4A4A4A"/>
        </w:rPr>
        <w:t>jest</w:t>
      </w:r>
      <w:proofErr w:type="spellEnd"/>
      <w:r>
        <w:rPr>
          <w:rFonts w:ascii="Arial" w:hAnsi="Arial" w:cs="Arial"/>
          <w:color w:val="4A4A4A"/>
        </w:rPr>
        <w:t xml:space="preserve"> nos permite correr un comando para quedarse escuchando a todos los cambios sin necesidad de correr un mismo comando con cada iteración.</w:t>
      </w:r>
    </w:p>
    <w:p w:rsidR="00A435B3" w:rsidRP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n-US"/>
        </w:rPr>
      </w:pPr>
      <w:proofErr w:type="spellStart"/>
      <w:r w:rsidRPr="00A435B3">
        <w:rPr>
          <w:rFonts w:ascii="Arial" w:hAnsi="Arial" w:cs="Arial"/>
          <w:color w:val="4A4A4A"/>
          <w:lang w:val="en-US"/>
        </w:rPr>
        <w:t>package.json</w:t>
      </w:r>
      <w:proofErr w:type="spellEnd"/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hljs-string"/>
          <w:color w:val="A6E22E"/>
          <w:lang w:val="en-US"/>
        </w:rPr>
        <w:t>"</w:t>
      </w:r>
      <w:proofErr w:type="gramStart"/>
      <w:r w:rsidRPr="00A435B3">
        <w:rPr>
          <w:rStyle w:val="hljs-string"/>
          <w:color w:val="A6E22E"/>
          <w:lang w:val="en-US"/>
        </w:rPr>
        <w:t>scripts</w:t>
      </w:r>
      <w:proofErr w:type="gram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>: {</w:t>
      </w:r>
    </w:p>
    <w:p w:rsidR="00A435B3" w:rsidRP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A435B3">
        <w:rPr>
          <w:rStyle w:val="CdigoHTML"/>
          <w:color w:val="FFFFFF"/>
          <w:lang w:val="en-US"/>
        </w:rPr>
        <w:t xml:space="preserve">  </w:t>
      </w:r>
      <w:r w:rsidRPr="00A435B3">
        <w:rPr>
          <w:rStyle w:val="hljs-string"/>
          <w:color w:val="A6E22E"/>
          <w:lang w:val="en-US"/>
        </w:rPr>
        <w:t>"</w:t>
      </w:r>
      <w:proofErr w:type="gramStart"/>
      <w:r w:rsidRPr="00A435B3">
        <w:rPr>
          <w:rStyle w:val="hljs-string"/>
          <w:color w:val="A6E22E"/>
          <w:lang w:val="en-US"/>
        </w:rPr>
        <w:t>test</w:t>
      </w:r>
      <w:proofErr w:type="gramEnd"/>
      <w:r w:rsidRPr="00A435B3">
        <w:rPr>
          <w:rStyle w:val="hljs-string"/>
          <w:color w:val="A6E22E"/>
          <w:lang w:val="en-US"/>
        </w:rPr>
        <w:t>"</w:t>
      </w:r>
      <w:r w:rsidRPr="00A435B3">
        <w:rPr>
          <w:rStyle w:val="CdigoHTML"/>
          <w:color w:val="FFFFFF"/>
          <w:lang w:val="en-US"/>
        </w:rPr>
        <w:t xml:space="preserve">: </w:t>
      </w:r>
      <w:r w:rsidRPr="00A435B3">
        <w:rPr>
          <w:rStyle w:val="hljs-string"/>
          <w:color w:val="A6E22E"/>
          <w:lang w:val="en-US"/>
        </w:rPr>
        <w:t>"jest"</w:t>
      </w:r>
      <w:r w:rsidRPr="00A435B3">
        <w:rPr>
          <w:rStyle w:val="CdigoHTML"/>
          <w:color w:val="FFFFFF"/>
          <w:lang w:val="en-US"/>
        </w:rPr>
        <w:t>,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 w:rsidRPr="00A435B3">
        <w:rPr>
          <w:rStyle w:val="CdigoHTML"/>
          <w:color w:val="FFFFFF"/>
          <w:lang w:val="en-US"/>
        </w:rPr>
        <w:t xml:space="preserve">  </w:t>
      </w:r>
      <w:r>
        <w:rPr>
          <w:rStyle w:val="hljs-string"/>
          <w:color w:val="A6E22E"/>
        </w:rPr>
        <w:t>"</w:t>
      </w:r>
      <w:proofErr w:type="spellStart"/>
      <w:r>
        <w:rPr>
          <w:rStyle w:val="hljs-string"/>
          <w:color w:val="A6E22E"/>
        </w:rPr>
        <w:t>test</w:t>
      </w:r>
      <w:proofErr w:type="gramStart"/>
      <w:r>
        <w:rPr>
          <w:rStyle w:val="hljs-string"/>
          <w:color w:val="A6E22E"/>
        </w:rPr>
        <w:t>:watch</w:t>
      </w:r>
      <w:proofErr w:type="spellEnd"/>
      <w:proofErr w:type="gramEnd"/>
      <w:r>
        <w:rPr>
          <w:rStyle w:val="hljs-string"/>
          <w:color w:val="A6E22E"/>
        </w:rPr>
        <w:t>"</w:t>
      </w:r>
      <w:r>
        <w:rPr>
          <w:rStyle w:val="CdigoHTML"/>
          <w:color w:val="FFFFFF"/>
        </w:rPr>
        <w:t xml:space="preserve">: </w:t>
      </w:r>
      <w:r>
        <w:rPr>
          <w:rStyle w:val="hljs-string"/>
          <w:color w:val="A6E22E"/>
        </w:rPr>
        <w:t>"</w:t>
      </w:r>
      <w:proofErr w:type="spellStart"/>
      <w:r>
        <w:rPr>
          <w:rStyle w:val="hljs-string"/>
          <w:color w:val="A6E22E"/>
        </w:rPr>
        <w:t>jest</w:t>
      </w:r>
      <w:proofErr w:type="spellEnd"/>
      <w:r>
        <w:rPr>
          <w:rStyle w:val="hljs-string"/>
          <w:color w:val="A6E22E"/>
        </w:rPr>
        <w:t xml:space="preserve"> --</w:t>
      </w:r>
      <w:proofErr w:type="spellStart"/>
      <w:r>
        <w:rPr>
          <w:rStyle w:val="hljs-string"/>
          <w:color w:val="A6E22E"/>
        </w:rPr>
        <w:t>watch</w:t>
      </w:r>
      <w:proofErr w:type="spellEnd"/>
      <w:r>
        <w:rPr>
          <w:rStyle w:val="hljs-string"/>
          <w:color w:val="A6E22E"/>
        </w:rPr>
        <w:t>"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},</w:t>
      </w:r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Si queremos saber que tanto hemos probado nuestro </w:t>
      </w:r>
      <w:proofErr w:type="spellStart"/>
      <w:r>
        <w:rPr>
          <w:rFonts w:ascii="Arial" w:hAnsi="Arial" w:cs="Arial"/>
          <w:color w:val="4A4A4A"/>
        </w:rPr>
        <w:t>projecto</w:t>
      </w:r>
      <w:proofErr w:type="spellEnd"/>
      <w:r>
        <w:rPr>
          <w:rFonts w:ascii="Arial" w:hAnsi="Arial" w:cs="Arial"/>
          <w:color w:val="4A4A4A"/>
        </w:rPr>
        <w:t xml:space="preserve"> podemos correr</w:t>
      </w:r>
    </w:p>
    <w:p w:rsidR="00A435B3" w:rsidRDefault="00A435B3" w:rsidP="00A435B3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jest</w:t>
      </w:r>
      <w:proofErr w:type="spellEnd"/>
      <w:proofErr w:type="gramEnd"/>
      <w:r>
        <w:rPr>
          <w:rStyle w:val="CdigoHTML"/>
          <w:color w:val="FFFFFF"/>
        </w:rPr>
        <w:t xml:space="preserve"> --</w:t>
      </w:r>
      <w:proofErr w:type="spellStart"/>
      <w:r>
        <w:rPr>
          <w:rStyle w:val="CdigoHTML"/>
          <w:color w:val="FFFFFF"/>
        </w:rPr>
        <w:t>coverage</w:t>
      </w:r>
      <w:proofErr w:type="spellEnd"/>
    </w:p>
    <w:p w:rsidR="00A435B3" w:rsidRDefault="00A435B3" w:rsidP="00A435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Esto nos da un output en consola sobre el estado de nuestros archivos, pero si queremos verlo con más detalle, podemos acceder a un archivo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que se crea en una carpeta </w:t>
      </w:r>
      <w:proofErr w:type="spellStart"/>
      <w:r>
        <w:rPr>
          <w:rFonts w:ascii="Arial" w:hAnsi="Arial" w:cs="Arial"/>
          <w:color w:val="4A4A4A"/>
        </w:rPr>
        <w:t>coverage</w:t>
      </w:r>
      <w:proofErr w:type="spellEnd"/>
      <w:r>
        <w:rPr>
          <w:rFonts w:ascii="Arial" w:hAnsi="Arial" w:cs="Arial"/>
          <w:color w:val="4A4A4A"/>
        </w:rPr>
        <w:t xml:space="preserve"> en el subdirectorio </w:t>
      </w:r>
      <w:proofErr w:type="spellStart"/>
      <w:r>
        <w:rPr>
          <w:rFonts w:ascii="Arial" w:hAnsi="Arial" w:cs="Arial"/>
          <w:color w:val="4A4A4A"/>
        </w:rPr>
        <w:t>Icov-report</w:t>
      </w:r>
      <w:proofErr w:type="spellEnd"/>
      <w:r>
        <w:rPr>
          <w:rFonts w:ascii="Arial" w:hAnsi="Arial" w:cs="Arial"/>
          <w:color w:val="4A4A4A"/>
        </w:rPr>
        <w:t>.</w:t>
      </w:r>
    </w:p>
    <w:p w:rsidR="00A435B3" w:rsidRDefault="00A435B3" w:rsidP="00813541">
      <w:pPr>
        <w:rPr>
          <w:lang w:val="es-MX"/>
        </w:rPr>
      </w:pPr>
    </w:p>
    <w:p w:rsidR="00957729" w:rsidRDefault="00957729" w:rsidP="00813541">
      <w:pPr>
        <w:rPr>
          <w:lang w:val="es-MX"/>
        </w:rPr>
      </w:pPr>
    </w:p>
    <w:p w:rsidR="00957729" w:rsidRDefault="00957729" w:rsidP="00813541">
      <w:pPr>
        <w:rPr>
          <w:lang w:val="es-MX"/>
        </w:rPr>
      </w:pPr>
    </w:p>
    <w:p w:rsidR="00957729" w:rsidRDefault="00957729" w:rsidP="00957729">
      <w:pPr>
        <w:pStyle w:val="Puesto"/>
      </w:pPr>
      <w:r w:rsidRPr="00957729">
        <w:t>Usando Jest con React</w:t>
      </w:r>
    </w:p>
    <w:p w:rsidR="00957729" w:rsidRDefault="00957729" w:rsidP="00957729">
      <w:pPr>
        <w:pStyle w:val="Ttulo1"/>
        <w:rPr>
          <w:lang w:val="en-US"/>
        </w:rPr>
      </w:pPr>
      <w:r w:rsidRPr="00957729">
        <w:rPr>
          <w:lang w:val="en-US"/>
        </w:rPr>
        <w:t>Preparar proyecto</w:t>
      </w:r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Necesitamos instalar las dependencias necesarias para hacer test a los componentes, estas son: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proofErr w:type="gramStart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</w:t>
      </w:r>
      <w:proofErr w:type="spellEnd"/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-D jest enzyme enzyme-adapter-react-16</w:t>
      </w:r>
    </w:p>
    <w:p w:rsidR="00957729" w:rsidRPr="00957729" w:rsidRDefault="00957729" w:rsidP="00957729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enzyme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: Es una librería creada por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airbnb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para facilitar el test a componentes en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</w:p>
    <w:p w:rsidR="00957729" w:rsidRPr="00957729" w:rsidRDefault="00957729" w:rsidP="00957729">
      <w:pPr>
        <w:numPr>
          <w:ilvl w:val="0"/>
          <w:numId w:val="24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enzyme-adapter-react-16: Es un adaptador para la versión de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React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que estemos utilizando.</w:t>
      </w:r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Más información en la </w:t>
      </w:r>
      <w:hyperlink r:id="rId13" w:tgtFrame="_blank" w:history="1">
        <w:r w:rsidRPr="00957729">
          <w:rPr>
            <w:rFonts w:ascii="Arial" w:eastAsia="Times New Roman" w:hAnsi="Arial" w:cs="Arial"/>
            <w:color w:val="0791E6"/>
            <w:sz w:val="24"/>
            <w:szCs w:val="24"/>
            <w:lang w:val="es-MX" w:eastAsia="es-MX"/>
          </w:rPr>
          <w:t>documentación</w:t>
        </w:r>
      </w:hyperlink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Configuración en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package.json</w:t>
      </w:r>
      <w:proofErr w:type="spellEnd"/>
    </w:p>
    <w:p w:rsidR="00957729" w:rsidRPr="00957729" w:rsidRDefault="00957729" w:rsidP="0095772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Le pasamos la configuración del adaptador al </w:t>
      </w:r>
      <w:proofErr w:type="spellStart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projecto</w:t>
      </w:r>
      <w:proofErr w:type="spellEnd"/>
      <w:r w:rsidRPr="0095772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.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jest</w:t>
      </w:r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{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proofErr w:type="spellStart"/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setupFilesAfterEnv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"&lt;</w:t>
      </w:r>
      <w:proofErr w:type="spellStart"/>
      <w:proofErr w:type="gram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rootDir</w:t>
      </w:r>
      <w:proofErr w:type="spellEnd"/>
      <w:proofErr w:type="gram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&gt;/</w:t>
      </w:r>
      <w:proofErr w:type="spellStart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src</w:t>
      </w:r>
      <w:proofErr w:type="spellEnd"/>
      <w:r w:rsidRPr="00957729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/__test__/setupTest.js"</w:t>
      </w:r>
    </w:p>
    <w:p w:rsidR="00957729" w:rsidRPr="00957729" w:rsidRDefault="00957729" w:rsidP="009577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</w:t>
      </w: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]</w:t>
      </w:r>
    </w:p>
    <w:p w:rsidR="00CB27CA" w:rsidRDefault="00957729" w:rsidP="002F0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95772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}</w:t>
      </w:r>
    </w:p>
    <w:p w:rsidR="00CB27CA" w:rsidRDefault="00CB27CA" w:rsidP="00CB27CA">
      <w:pPr>
        <w:pStyle w:val="Ttulo1"/>
        <w:rPr>
          <w:lang w:val="en-US"/>
        </w:rPr>
      </w:pPr>
      <w:r w:rsidRPr="00CB27CA">
        <w:rPr>
          <w:lang w:val="en-US"/>
        </w:rPr>
        <w:lastRenderedPageBreak/>
        <w:t>Crear mocks</w:t>
      </w:r>
    </w:p>
    <w:p w:rsidR="00CB27CA" w:rsidRPr="00CB27CA" w:rsidRDefault="00CB27CA" w:rsidP="002F0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from 'react';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createStore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from '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redux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Router } from 'react-router-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dom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Provider } from 'react-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redux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createBrowserHistory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from 'history';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initialState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from '../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initialState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import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reducer from '../reducers';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const</w:t>
      </w:r>
      <w:proofErr w:type="spellEnd"/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store =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createStore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(reducer,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initialState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const</w:t>
      </w:r>
      <w:proofErr w:type="spellEnd"/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history =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createBrowserHistory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();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spellStart"/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const</w:t>
      </w:r>
      <w:proofErr w:type="spellEnd"/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ProviderMock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props =&gt; (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&lt;Provider store</w:t>
      </w: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={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store}&gt;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&lt;Router history</w:t>
      </w: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={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history}&gt;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{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props.children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}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&lt;/Router&gt;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&lt;/Provider&gt;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CB27CA" w:rsidRP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CB27CA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proofErr w:type="gram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export</w:t>
      </w:r>
      <w:proofErr w:type="gram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default </w:t>
      </w:r>
      <w:proofErr w:type="spellStart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ProviderMock</w:t>
      </w:r>
      <w:proofErr w:type="spellEnd"/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8573DD" w:rsidRDefault="00CB27C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CB27CA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drawing>
          <wp:inline distT="0" distB="0" distL="0" distR="0" wp14:anchorId="1357FEC4" wp14:editId="7FE0D2C6">
            <wp:extent cx="5086350" cy="260938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439" cy="26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DA" w:rsidRDefault="005068DA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8573DD" w:rsidRDefault="008573DD" w:rsidP="00CB27C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8573DD" w:rsidRPr="00E050BA" w:rsidRDefault="00E050BA" w:rsidP="008573DD">
      <w:pPr>
        <w:pStyle w:val="Ttulo1"/>
        <w:rPr>
          <w:lang w:val="es-MX"/>
        </w:rPr>
      </w:pPr>
      <w:r w:rsidRPr="00E050BA">
        <w:rPr>
          <w:lang w:val="es-MX"/>
        </w:rPr>
        <w:t>Implementar provider mock</w:t>
      </w:r>
    </w:p>
    <w:p w:rsidR="008573DD" w:rsidRDefault="00E050BA" w:rsidP="008573DD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Probablemente muchos se hagan esta pregunta:</w:t>
      </w:r>
      <w:r>
        <w:rPr>
          <w:rFonts w:ascii="Arial" w:hAnsi="Arial" w:cs="Arial"/>
          <w:color w:val="4A4A4A"/>
        </w:rPr>
        <w:br/>
      </w:r>
      <w:r>
        <w:rPr>
          <w:rStyle w:val="Textoennegrita"/>
          <w:rFonts w:ascii="Arial" w:hAnsi="Arial" w:cs="Arial"/>
          <w:color w:val="4A4A4A"/>
          <w:shd w:val="clear" w:color="auto" w:fill="FFFFFF"/>
        </w:rPr>
        <w:t xml:space="preserve">¿Cuándo utilizar </w:t>
      </w:r>
      <w:proofErr w:type="spellStart"/>
      <w:r>
        <w:rPr>
          <w:rStyle w:val="Textoennegrita"/>
          <w:rFonts w:ascii="Arial" w:hAnsi="Arial" w:cs="Arial"/>
          <w:color w:val="4A4A4A"/>
          <w:shd w:val="clear" w:color="auto" w:fill="FFFFFF"/>
        </w:rPr>
        <w:t>mount</w:t>
      </w:r>
      <w:proofErr w:type="spellEnd"/>
      <w:r>
        <w:rPr>
          <w:rStyle w:val="Textoennegrita"/>
          <w:rFonts w:ascii="Arial" w:hAnsi="Arial" w:cs="Arial"/>
          <w:color w:val="4A4A4A"/>
          <w:shd w:val="clear" w:color="auto" w:fill="FFFFFF"/>
        </w:rPr>
        <w:t xml:space="preserve"> y cuándo utilizar </w:t>
      </w:r>
      <w:proofErr w:type="spellStart"/>
      <w:r>
        <w:rPr>
          <w:rStyle w:val="Textoennegrita"/>
          <w:rFonts w:ascii="Arial" w:hAnsi="Arial" w:cs="Arial"/>
          <w:color w:val="4A4A4A"/>
          <w:shd w:val="clear" w:color="auto" w:fill="FFFFFF"/>
        </w:rPr>
        <w:t>shallow</w:t>
      </w:r>
      <w:proofErr w:type="spellEnd"/>
      <w:r>
        <w:rPr>
          <w:rStyle w:val="Textoennegrita"/>
          <w:rFonts w:ascii="Arial" w:hAnsi="Arial" w:cs="Arial"/>
          <w:color w:val="4A4A4A"/>
          <w:shd w:val="clear" w:color="auto" w:fill="FFFFFF"/>
        </w:rPr>
        <w:t>?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</w:rPr>
        <w:br/>
      </w:r>
      <w:proofErr w:type="spellStart"/>
      <w:proofErr w:type="gramStart"/>
      <w:r>
        <w:rPr>
          <w:rFonts w:ascii="Arial" w:hAnsi="Arial" w:cs="Arial"/>
          <w:color w:val="4A4A4A"/>
          <w:shd w:val="clear" w:color="auto" w:fill="FFFFFF"/>
        </w:rPr>
        <w:t>mount</w:t>
      </w:r>
      <w:proofErr w:type="spellEnd"/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--&gt; Cuando necesitas el DOM</w:t>
      </w:r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shallow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--&gt; Solo necesitas algo particular del componente. No ocupas todo el DOM</w:t>
      </w:r>
    </w:p>
    <w:p w:rsidR="005068DA" w:rsidRDefault="005068DA" w:rsidP="008573DD">
      <w:pPr>
        <w:rPr>
          <w:rStyle w:val="Textoennegrita"/>
          <w:rFonts w:ascii="Arial" w:hAnsi="Arial" w:cs="Arial"/>
          <w:color w:val="4A4A4A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color w:val="4A4A4A"/>
          <w:shd w:val="clear" w:color="auto" w:fill="FFFFFF"/>
        </w:rPr>
        <w:t>Shallow</w:t>
      </w:r>
      <w:proofErr w:type="spellEnd"/>
      <w:r>
        <w:rPr>
          <w:rStyle w:val="Textoennegrita"/>
          <w:rFonts w:ascii="Arial" w:hAnsi="Arial" w:cs="Arial"/>
          <w:color w:val="4A4A4A"/>
          <w:shd w:val="clear" w:color="auto" w:fill="FFFFFF"/>
        </w:rPr>
        <w:t xml:space="preserve"> permite traer elementos y probarlos como una unidad. Es útil cuando solo necesito algo particular de ese componente y no necesito toda su estructura y elementos del DOM</w:t>
      </w:r>
    </w:p>
    <w:p w:rsidR="005068DA" w:rsidRDefault="005068DA" w:rsidP="008573DD">
      <w:pPr>
        <w:rPr>
          <w:lang w:val="es-MX"/>
        </w:rPr>
      </w:pPr>
      <w:r w:rsidRPr="005068DA">
        <w:rPr>
          <w:lang w:val="es-MX"/>
        </w:rPr>
        <w:lastRenderedPageBreak/>
        <w:drawing>
          <wp:inline distT="0" distB="0" distL="0" distR="0" wp14:anchorId="0347F60D" wp14:editId="13E368FD">
            <wp:extent cx="5732145" cy="40398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31" w:rsidRDefault="00F74D31" w:rsidP="008573DD">
      <w:pPr>
        <w:rPr>
          <w:lang w:val="es-MX"/>
        </w:rPr>
      </w:pPr>
    </w:p>
    <w:p w:rsidR="00890599" w:rsidRDefault="00890599" w:rsidP="008573DD">
      <w:pPr>
        <w:rPr>
          <w:lang w:val="es-MX"/>
        </w:rPr>
      </w:pPr>
    </w:p>
    <w:p w:rsidR="00890599" w:rsidRDefault="00890599" w:rsidP="008573DD">
      <w:pPr>
        <w:rPr>
          <w:lang w:val="es-MX"/>
        </w:rPr>
      </w:pPr>
    </w:p>
    <w:p w:rsidR="00F74D31" w:rsidRDefault="00F74D31" w:rsidP="008573DD">
      <w:pPr>
        <w:rPr>
          <w:lang w:val="es-MX"/>
        </w:rPr>
      </w:pPr>
    </w:p>
    <w:p w:rsidR="00890599" w:rsidRDefault="00890599" w:rsidP="008573DD">
      <w:pPr>
        <w:rPr>
          <w:lang w:val="es-MX"/>
        </w:rPr>
      </w:pPr>
    </w:p>
    <w:p w:rsidR="00F74D31" w:rsidRDefault="00F74D31" w:rsidP="00F74D31">
      <w:pPr>
        <w:pStyle w:val="Ttulo1"/>
        <w:rPr>
          <w:lang w:val="es-MX"/>
        </w:rPr>
      </w:pPr>
      <w:r w:rsidRPr="00F74D31">
        <w:rPr>
          <w:lang w:val="es-MX"/>
        </w:rPr>
        <w:t>Snapshot</w:t>
      </w:r>
    </w:p>
    <w:p w:rsidR="00890599" w:rsidRP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De la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documentacion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oficial de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jest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</w:t>
      </w:r>
    </w:p>
    <w:p w:rsidR="00890599" w:rsidRDefault="00890599" w:rsidP="00890599">
      <w:pPr>
        <w:numPr>
          <w:ilvl w:val="0"/>
          <w:numId w:val="2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Los **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tests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de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Snapshot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** son de gran utilidad cuando se quiere asegurar que la UI no cambia inesperadamente.</w:t>
      </w:r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:rsidR="00890599" w:rsidRPr="00890599" w:rsidRDefault="00890599" w:rsidP="00890599">
      <w:pPr>
        <w:numPr>
          <w:ilvl w:val="0"/>
          <w:numId w:val="25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Para usar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snapshot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debemos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covertir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un componente a un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Json</w:t>
      </w:r>
      <w:proofErr w:type="spellEnd"/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:rsidR="00890599" w:rsidRPr="00890599" w:rsidRDefault="00890599" w:rsidP="00890599">
      <w:pPr>
        <w:spacing w:before="0"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</w:pPr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Qué hace exactamente la función </w:t>
      </w:r>
      <w:proofErr w:type="spellStart"/>
      <w:r w:rsidRPr="00890599">
        <w:rPr>
          <w:rFonts w:ascii="Courier New" w:eastAsia="Times New Roman" w:hAnsi="Courier New" w:cs="Courier New"/>
          <w:color w:val="4A4A4A"/>
          <w:sz w:val="20"/>
          <w:szCs w:val="20"/>
          <w:lang w:val="es-MX" w:eastAsia="es-MX"/>
        </w:rPr>
        <w:t>create</w:t>
      </w:r>
      <w:proofErr w:type="spellEnd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 del paquete ‘</w:t>
      </w:r>
      <w:proofErr w:type="spellStart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react</w:t>
      </w:r>
      <w:proofErr w:type="spellEnd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-test-</w:t>
      </w:r>
      <w:proofErr w:type="spellStart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renderer</w:t>
      </w:r>
      <w:proofErr w:type="spellEnd"/>
      <w:r w:rsidRPr="00890599">
        <w:rPr>
          <w:rFonts w:ascii="Times New Roman" w:eastAsia="Times New Roman" w:hAnsi="Times New Roman" w:cs="Times New Roman"/>
          <w:color w:val="4A4A4A"/>
          <w:sz w:val="24"/>
          <w:szCs w:val="24"/>
          <w:lang w:val="es-MX" w:eastAsia="es-MX"/>
        </w:rPr>
        <w:t>’;</w:t>
      </w:r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Según lo que entendí, genera en memoria una copia del DOM para poder montar el componente y así chequear que todo está en orden.</w:t>
      </w:r>
      <w:r>
        <w:rPr>
          <w:rFonts w:ascii="Arial" w:hAnsi="Arial" w:cs="Arial"/>
          <w:color w:val="4A4A4A"/>
          <w:sz w:val="21"/>
          <w:szCs w:val="21"/>
        </w:rPr>
        <w:br/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Espero te sirva</w:t>
      </w:r>
      <w:proofErr w:type="gramStart"/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!</w:t>
      </w:r>
      <w:proofErr w:type="gramEnd"/>
    </w:p>
    <w:p w:rsid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</w:p>
    <w:p w:rsidR="00890599" w:rsidRPr="00890599" w:rsidRDefault="00890599" w:rsidP="00890599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Es una práctica común agregar a 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package.json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en scripts esta línea:</w:t>
      </w: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“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test</w:t>
      </w:r>
      <w:proofErr w:type="gram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:update</w:t>
      </w:r>
      <w:proofErr w:type="spellEnd"/>
      <w:proofErr w:type="gram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”: “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jest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 xml:space="preserve"> --</w:t>
      </w:r>
      <w:proofErr w:type="spellStart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updateSnapshot</w:t>
      </w:r>
      <w:proofErr w:type="spellEnd"/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”,</w:t>
      </w:r>
      <w:r w:rsidRPr="00890599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br/>
        <w:t>Entonces solo escribir el comando</w:t>
      </w:r>
    </w:p>
    <w:p w:rsidR="00890599" w:rsidRDefault="00890599" w:rsidP="0089059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</w:pPr>
      <w:proofErr w:type="spellStart"/>
      <w:proofErr w:type="gramStart"/>
      <w:r w:rsidRPr="0089059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proofErr w:type="gramEnd"/>
      <w:r w:rsidRPr="0089059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890599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test</w:t>
      </w:r>
      <w:r w:rsidRPr="00890599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:</w:t>
      </w:r>
      <w:r w:rsidRPr="00890599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t>update</w:t>
      </w:r>
      <w:proofErr w:type="spellEnd"/>
    </w:p>
    <w:p w:rsidR="00890599" w:rsidRDefault="00890599" w:rsidP="00890599">
      <w:pPr>
        <w:tabs>
          <w:tab w:val="left" w:pos="6930"/>
        </w:tabs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s-MX" w:eastAsia="es-MX"/>
        </w:rPr>
        <w:tab/>
      </w:r>
    </w:p>
    <w:p w:rsidR="00890599" w:rsidRPr="00890599" w:rsidRDefault="00890599" w:rsidP="00890599">
      <w:pPr>
        <w:tabs>
          <w:tab w:val="left" w:pos="6930"/>
        </w:tabs>
        <w:rPr>
          <w:rFonts w:ascii="Courier New" w:eastAsia="Times New Roman" w:hAnsi="Courier New" w:cs="Courier New"/>
          <w:sz w:val="20"/>
          <w:szCs w:val="20"/>
          <w:lang w:val="es-MX" w:eastAsia="es-MX"/>
        </w:rPr>
      </w:pPr>
      <w:bookmarkStart w:id="2" w:name="_GoBack"/>
      <w:r w:rsidRPr="00890599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s-MX" w:eastAsia="es-MX"/>
        </w:rPr>
        <w:lastRenderedPageBreak/>
        <w:drawing>
          <wp:inline distT="0" distB="0" distL="0" distR="0" wp14:anchorId="43D9CAD9" wp14:editId="1547BE0D">
            <wp:extent cx="5732145" cy="4796790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90599" w:rsidRPr="00890599" w:rsidSect="004E1AED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87E" w:rsidRDefault="00C0687E">
      <w:pPr>
        <w:spacing w:after="0" w:line="240" w:lineRule="auto"/>
      </w:pPr>
      <w:r>
        <w:separator/>
      </w:r>
    </w:p>
  </w:endnote>
  <w:endnote w:type="continuationSeparator" w:id="0">
    <w:p w:rsidR="00C0687E" w:rsidRDefault="00C0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90599"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87E" w:rsidRDefault="00C0687E">
      <w:pPr>
        <w:spacing w:after="0" w:line="240" w:lineRule="auto"/>
      </w:pPr>
      <w:r>
        <w:separator/>
      </w:r>
    </w:p>
  </w:footnote>
  <w:footnote w:type="continuationSeparator" w:id="0">
    <w:p w:rsidR="00C0687E" w:rsidRDefault="00C06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0537B8"/>
    <w:multiLevelType w:val="multilevel"/>
    <w:tmpl w:val="A5FE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0B1A96"/>
    <w:multiLevelType w:val="multilevel"/>
    <w:tmpl w:val="520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447C1D"/>
    <w:multiLevelType w:val="multilevel"/>
    <w:tmpl w:val="812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F613F"/>
    <w:multiLevelType w:val="multilevel"/>
    <w:tmpl w:val="F3B4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C6CCA"/>
    <w:multiLevelType w:val="multilevel"/>
    <w:tmpl w:val="8CF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57002"/>
    <w:multiLevelType w:val="multilevel"/>
    <w:tmpl w:val="8652A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7B4A81"/>
    <w:multiLevelType w:val="multilevel"/>
    <w:tmpl w:val="0B9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2"/>
  </w:num>
  <w:num w:numId="5">
    <w:abstractNumId w:val="22"/>
  </w:num>
  <w:num w:numId="6">
    <w:abstractNumId w:val="23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21"/>
  </w:num>
  <w:num w:numId="22">
    <w:abstractNumId w:val="14"/>
  </w:num>
  <w:num w:numId="23">
    <w:abstractNumId w:val="15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41"/>
    <w:rsid w:val="00117503"/>
    <w:rsid w:val="00194DF6"/>
    <w:rsid w:val="001977DD"/>
    <w:rsid w:val="0020127B"/>
    <w:rsid w:val="00225219"/>
    <w:rsid w:val="002500BA"/>
    <w:rsid w:val="002F0256"/>
    <w:rsid w:val="00471650"/>
    <w:rsid w:val="004E1AED"/>
    <w:rsid w:val="005068DA"/>
    <w:rsid w:val="005C12A5"/>
    <w:rsid w:val="00612D19"/>
    <w:rsid w:val="00734B7F"/>
    <w:rsid w:val="00813541"/>
    <w:rsid w:val="008573DD"/>
    <w:rsid w:val="00890599"/>
    <w:rsid w:val="008C43D5"/>
    <w:rsid w:val="00906D37"/>
    <w:rsid w:val="00957729"/>
    <w:rsid w:val="00A1310C"/>
    <w:rsid w:val="00A435B3"/>
    <w:rsid w:val="00C0687E"/>
    <w:rsid w:val="00CB27CA"/>
    <w:rsid w:val="00D47A97"/>
    <w:rsid w:val="00D80042"/>
    <w:rsid w:val="00E050BA"/>
    <w:rsid w:val="00EB4695"/>
    <w:rsid w:val="00EC3F92"/>
    <w:rsid w:val="00F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DC6D0-4457-41A3-B2D5-1E32FF4F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8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1354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1650"/>
    <w:rPr>
      <w:b/>
      <w:bCs/>
    </w:rPr>
  </w:style>
  <w:style w:type="character" w:customStyle="1" w:styleId="hljs-keyword">
    <w:name w:val="hljs-keyword"/>
    <w:basedOn w:val="Fuentedeprrafopredeter"/>
    <w:rsid w:val="00612D19"/>
  </w:style>
  <w:style w:type="character" w:customStyle="1" w:styleId="hljs-string">
    <w:name w:val="hljs-string"/>
    <w:basedOn w:val="Fuentedeprrafopredeter"/>
    <w:rsid w:val="00612D19"/>
  </w:style>
  <w:style w:type="character" w:customStyle="1" w:styleId="hljs-regexp">
    <w:name w:val="hljs-regexp"/>
    <w:basedOn w:val="Fuentedeprrafopredeter"/>
    <w:rsid w:val="00612D19"/>
  </w:style>
  <w:style w:type="character" w:customStyle="1" w:styleId="hljs-strong">
    <w:name w:val="hljs-strong"/>
    <w:basedOn w:val="Fuentedeprrafopredeter"/>
    <w:rsid w:val="00612D19"/>
  </w:style>
  <w:style w:type="character" w:customStyle="1" w:styleId="hljs-name">
    <w:name w:val="hljs-name"/>
    <w:basedOn w:val="Fuentedeprrafopredeter"/>
    <w:rsid w:val="00734B7F"/>
  </w:style>
  <w:style w:type="character" w:customStyle="1" w:styleId="hljs-comment">
    <w:name w:val="hljs-comment"/>
    <w:basedOn w:val="Fuentedeprrafopredeter"/>
    <w:rsid w:val="00734B7F"/>
  </w:style>
  <w:style w:type="character" w:customStyle="1" w:styleId="hljs-function">
    <w:name w:val="hljs-function"/>
    <w:basedOn w:val="Fuentedeprrafopredeter"/>
    <w:rsid w:val="00734B7F"/>
  </w:style>
  <w:style w:type="character" w:customStyle="1" w:styleId="hljs-params">
    <w:name w:val="hljs-params"/>
    <w:basedOn w:val="Fuentedeprrafopredeter"/>
    <w:rsid w:val="00734B7F"/>
  </w:style>
  <w:style w:type="character" w:customStyle="1" w:styleId="hljs-builtin">
    <w:name w:val="hljs-built_in"/>
    <w:basedOn w:val="Fuentedeprrafopredeter"/>
    <w:rsid w:val="00734B7F"/>
  </w:style>
  <w:style w:type="character" w:customStyle="1" w:styleId="star-number">
    <w:name w:val="star-number"/>
    <w:basedOn w:val="Fuentedeprrafopredeter"/>
    <w:rsid w:val="0089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127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648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irbnb/enzym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estjs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12"/>
    <w:rsid w:val="006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BF1D682444EC39CAE95F1C056C3D6">
    <w:name w:val="E8EBF1D682444EC39CAE95F1C056C3D6"/>
  </w:style>
  <w:style w:type="paragraph" w:customStyle="1" w:styleId="D34148916CDA4F8A9765AD5DCCE74DDE">
    <w:name w:val="D34148916CDA4F8A9765AD5DCCE74DDE"/>
  </w:style>
  <w:style w:type="paragraph" w:customStyle="1" w:styleId="10801F48A16F4ABDBD611C341DCC5F90">
    <w:name w:val="10801F48A16F4ABDBD611C341DCC5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28A90EC-A54E-45E3-B571-FC9F6E56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308</TotalTime>
  <Pages>8</Pages>
  <Words>1324</Words>
  <Characters>7288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21</cp:revision>
  <dcterms:created xsi:type="dcterms:W3CDTF">2020-10-07T19:50:00Z</dcterms:created>
  <dcterms:modified xsi:type="dcterms:W3CDTF">2020-10-08T02:33:00Z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